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sz w:val="44"/>
          <w:szCs w:val="44"/>
        </w:rPr>
      </w:pPr>
      <w:ins w:id="134" w:author="" w:date="2020-09-19T20:17:00Z">
        <w:r>
          <w:rPr>
            <w:sz w:val="44"/>
            <w:szCs w:val="44"/>
          </w:rPr>
          <w:t xml:space="preserve">Name:  Mohsin Jabbar Tunio</w:t>
        </w:r>
      </w:ins>
    </w:p>
    <w:p>
      <w:pPr>
        <w:rPr>
          <w:sz w:val="44"/>
          <w:szCs w:val="44"/>
        </w:rPr>
      </w:pPr>
      <w:ins w:id="141" w:author="" w:date="2020-09-19T20:18:00Z">
        <w:r>
          <w:rPr>
            <w:sz w:val="44"/>
            <w:szCs w:val="44"/>
          </w:rPr>
          <w:t>R</w:t>
        </w:r>
      </w:ins>
      <w:ins w:id="142" w:author="" w:date="2020-09-19T20:18:00Z">
        <w:r>
          <w:rPr>
            <w:sz w:val="44"/>
            <w:szCs w:val="44"/>
          </w:rPr>
          <w:t>o</w:t>
        </w:r>
      </w:ins>
      <w:ins w:id="143" w:author="" w:date="2020-09-19T20:18:00Z">
        <w:r>
          <w:rPr>
            <w:sz w:val="44"/>
            <w:szCs w:val="44"/>
          </w:rPr>
          <w:t>l</w:t>
        </w:r>
      </w:ins>
      <w:ins w:id="144" w:author="" w:date="2020-09-19T20:18:00Z">
        <w:r>
          <w:rPr>
            <w:sz w:val="44"/>
            <w:szCs w:val="44"/>
          </w:rPr>
          <w:t xml:space="preserve">l no: 2k18/csee/54</w:t>
        </w:r>
      </w:ins>
    </w:p>
    <w:p>
      <w:pPr>
        <w:rPr>
          <w:sz w:val="44"/>
          <w:szCs w:val="44"/>
        </w:rPr>
      </w:pPr>
      <w:ins w:id="144" w:author="" w:date="2020-09-19T20:18:00Z">
        <w:r>
          <w:rPr>
            <w:sz w:val="44"/>
            <w:szCs w:val="44"/>
          </w:rPr>
          <w:t xml:space="preserve">Assigned by: Sir Gulsher Laghari</w:t>
        </w:r>
      </w:ins>
    </w:p>
    <w:p>
      <w:pPr>
        <w:rPr>
          <w:sz w:val="44"/>
          <w:szCs w:val="44"/>
        </w:rPr>
      </w:pPr>
      <w:ins w:id="144" w:author="" w:date="2020-09-19T20:18:00Z">
        <w:r>
          <w:rPr>
            <w:sz w:val="44"/>
            <w:szCs w:val="44"/>
          </w:rPr>
          <w:t xml:space="preserve">Department: Computer science Evening </w:t>
        </w:r>
      </w:ins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Paper 2</w:t>
      </w:r>
    </w:p>
    <w:p>
      <w:pPr>
        <w:pStyle w:val="PO1"/>
        <w:rPr>
          <w:sz w:val="44"/>
          <w:szCs w:val="44"/>
        </w:rPr>
      </w:pPr>
      <w:r>
        <w:rPr>
          <w:sz w:val="44"/>
          <w:szCs w:val="44"/>
        </w:rPr>
        <w:t xml:space="preserve">Title And Authors:-</w:t>
      </w:r>
    </w:p>
    <w:p>
      <w:pPr>
        <w:pStyle w:val="PO1"/>
        <w:jc w:val="center"/>
        <w:rPr/>
      </w:pPr>
      <w:r>
        <w:rPr>
          <w:b w:val="1"/>
          <w:sz w:val="44"/>
          <w:szCs w:val="44"/>
          <w:rFonts w:ascii="Calibri" w:eastAsia="Calibri" w:hAnsi="Calibri" w:cs="Calibri"/>
          <w:lang w:val="en-US"/>
        </w:rPr>
        <w:t xml:space="preserve">Forking Without Clicking: on How to Identify </w:t>
      </w:r>
      <w:r>
        <w:rPr>
          <w:b w:val="1"/>
          <w:sz w:val="44"/>
          <w:szCs w:val="44"/>
          <w:rFonts w:ascii="Calibri" w:eastAsia="Calibri" w:hAnsi="Calibri" w:cs="Calibri"/>
          <w:lang w:val="en-US"/>
        </w:rPr>
        <w:t xml:space="preserve">Software Repository Forks</w:t>
      </w:r>
    </w:p>
    <w:p>
      <w:pPr>
        <w:pStyle w:val="PO26"/>
        <w:numPr>
          <w:ilvl w:val="0"/>
          <w:numId w:val="1"/>
        </w:numPr>
        <w:jc w:val="left"/>
        <w:rPr>
          <w:sz w:val="44"/>
          <w:szCs w:val="44"/>
          <w:rFonts w:ascii="Calibri" w:eastAsia="Calibri" w:hAnsi="Calibri" w:cs="Calibri" w:asciiTheme="minorAscii" w:eastAsiaTheme="minorAscii" w:hAnsiTheme="minorAscii" w:cstheme="minorAscii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Antoine Pietri</w:t>
      </w:r>
    </w:p>
    <w:p>
      <w:pPr>
        <w:pStyle w:val="PO26"/>
        <w:numPr>
          <w:ilvl w:val="0"/>
          <w:numId w:val="1"/>
        </w:numPr>
        <w:jc w:val="left"/>
        <w:rPr>
          <w:sz w:val="44"/>
          <w:szCs w:val="44"/>
          <w:rFonts w:ascii="Calibri" w:eastAsia="Calibri" w:hAnsi="Calibri" w:cs="Calibri" w:asciiTheme="minorAscii" w:eastAsiaTheme="minorAscii" w:hAnsiTheme="minorAscii" w:cstheme="minorAscii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Guillaume Rousseau</w:t>
      </w:r>
    </w:p>
    <w:p>
      <w:pPr>
        <w:pStyle w:val="PO26"/>
        <w:numPr>
          <w:ilvl w:val="0"/>
          <w:numId w:val="1"/>
        </w:numPr>
        <w:jc w:val="left"/>
        <w:rPr>
          <w:sz w:val="44"/>
          <w:szCs w:val="44"/>
          <w:rFonts w:ascii="Calibri" w:eastAsia="Calibri" w:hAnsi="Calibri" w:cs="Calibri" w:asciiTheme="minorAscii" w:eastAsiaTheme="minorAscii" w:hAnsiTheme="minorAscii" w:cstheme="minorAscii"/>
          <w:lang w:val="en-US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Stefano Zacchiroli</w:t>
      </w:r>
    </w:p>
    <w:p>
      <w:pPr>
        <w:pStyle w:val="PO1"/>
        <w:jc w:val="left"/>
        <w:ind w:left="0" w:firstLine="0"/>
        <w:rPr>
          <w:sz w:val="44"/>
          <w:szCs w:val="44"/>
          <w:rFonts w:ascii="Calibri" w:eastAsia="Calibri" w:hAnsi="Calibri" w:cs="Calibri"/>
          <w:lang w:val="en-US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Conference Program MSR 2020</w:t>
      </w:r>
    </w:p>
    <w:p>
      <w:pPr>
        <w:pStyle w:val="PO1"/>
        <w:jc w:val="left"/>
        <w:ind w:left="0" w:firstLine="0"/>
        <w:rPr>
          <w:sz w:val="44"/>
          <w:szCs w:val="44"/>
          <w:rFonts w:ascii="Calibri" w:eastAsia="Calibri" w:hAnsi="Calibri" w:cs="Calibri"/>
          <w:lang w:val="en-US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Introduction And Motivation:- </w:t>
      </w:r>
    </w:p>
    <w:p>
      <w:pPr>
        <w:pStyle w:val="PO1"/>
        <w:jc w:val="left"/>
        <w:ind w:left="0" w:firstLine="0"/>
        <w:rPr/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How developers and software communities work on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their projects, and how this relationship evolves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over time, have been topics of interest in software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engineering research for many decades. The first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drawback of trusting platform metadata as source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of truth for what repository is a fork is that it is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platform-specific. One cannot identify as forks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repositories hosted on GitHub that has been forked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from, say, GitLab, or more generally non-GitHub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hosted repositories, and vice-versa. Similarly,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although arguably less relevant from a quantitative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point of view, one cannot recognize as forks, say,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Git repositories used to collaborate with Subversion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repositories via git-svn. For a fork ecosystem to be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properly studied via the current approach, all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parallel development must happen using the same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VCS and on the same platform. While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prevalence of Git does not seem to be waning, Git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code hosting diversity is increasing, making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platform-specific part of this problem potentially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severe. A second, more subtle methodological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drawback is that trusting platform metadata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introduces a selection bias on both the amount and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type of forks that are considered. The fact that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social coding platform strongly encourage, and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sometimes even automate, the creation of forked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repositories as the main way to contribute even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smallest one-liner change, inflates the number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forks. Many of these (soft) forks will be short-lived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in terms of development activity. Hard forks will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comparatively be more long lived and will not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necessarily reside on the same code hosting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platform. The example of the Linux kernel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community is revealing in this respect: several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copies of the full development history of Linux exist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on GitHub, but are not recognizable as forks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torvalds/linux according to platform metadata,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because kernel development does not primarily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happen on GitHub and kernel developers create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their repositories using git clone.</w:t>
      </w:r>
    </w:p>
    <w:p>
      <w:pPr>
        <w:pStyle w:val="PO1"/>
        <w:jc w:val="left"/>
        <w:ind w:left="0" w:firstLine="0"/>
        <w:rPr>
          <w:sz w:val="44"/>
          <w:szCs w:val="44"/>
          <w:rFonts w:ascii="Calibri" w:eastAsia="Calibri" w:hAnsi="Calibri" w:cs="Calibri"/>
          <w:lang w:val="en-US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Research And Methodology:- </w:t>
      </w:r>
    </w:p>
    <w:p>
      <w:pPr>
        <w:pStyle w:val="PO1"/>
        <w:jc w:val="left"/>
        <w:ind w:left="0" w:firstLine="0"/>
        <w:rPr/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WHAT IS A FORK?</w:t>
      </w:r>
    </w:p>
    <w:p>
      <w:pPr>
        <w:pStyle w:val="PO1"/>
        <w:jc w:val="left"/>
        <w:ind w:left="0" w:firstLine="0"/>
        <w:rPr/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In this section we explore the spectrum of possible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definitions of what constitutes a fork. In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following we will use the term “fork” to mean a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forked software repository, without discriminating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between “hostile” (or hard forks, according to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terminology of [36]) and development forks. We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propose three definitions, corresponding to three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types of forks—type 1 to 3, reminiscent of code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clone classification [27, 30]—along a spectrum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increased sharing of artifacts commonly found in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version control systems (VCS), such as commits and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source code directories. The first definition, of type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1 forks, relies solely on code hosting platform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information and requires no explicit VCS artifact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sharing between repositories to be considered forks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(although it allows it): Definition 2.1 (Type 1 fork, or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forge fork). A repository </w:t>
      </w:r>
      <w:r>
        <w:rPr>
          <w:sz w:val="44"/>
          <w:szCs w:val="44"/>
          <w:rFonts w:ascii="Calibri" w:eastAsia="Calibri" w:hAnsi="Calibri" w:cs="Calibri"/>
          <w:lang w:val="en-US"/>
        </w:rPr>
        <w:t>𝐵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 hosted on code hosting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platform </w:t>
      </w:r>
      <w:r>
        <w:rPr>
          <w:sz w:val="44"/>
          <w:szCs w:val="44"/>
          <w:rFonts w:ascii="Calibri" w:eastAsia="Calibri" w:hAnsi="Calibri" w:cs="Calibri"/>
          <w:lang w:val="en-US"/>
        </w:rPr>
        <w:t>𝑃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 is a type 1 fork (or forge fork)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repository </w:t>
      </w:r>
      <w:r>
        <w:rPr>
          <w:sz w:val="44"/>
          <w:szCs w:val="44"/>
          <w:rFonts w:ascii="Calibri" w:eastAsia="Calibri" w:hAnsi="Calibri" w:cs="Calibri"/>
          <w:lang w:val="en-US"/>
        </w:rPr>
        <w:t>𝐴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 hosted on the same platform, written </w:t>
      </w:r>
      <w:r>
        <w:rPr>
          <w:sz w:val="44"/>
          <w:szCs w:val="44"/>
          <w:rFonts w:ascii="Calibri" w:eastAsia="Calibri" w:hAnsi="Calibri" w:cs="Calibri"/>
          <w:lang w:val="en-US"/>
        </w:rPr>
        <w:t>𝐴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 ⇝1 </w:t>
      </w:r>
      <w:r>
        <w:rPr>
          <w:sz w:val="44"/>
          <w:szCs w:val="44"/>
          <w:rFonts w:ascii="Calibri" w:eastAsia="Calibri" w:hAnsi="Calibri" w:cs="Calibri"/>
          <w:lang w:val="en-US"/>
        </w:rPr>
        <w:t>𝐵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, if </w:t>
      </w:r>
      <w:r>
        <w:rPr>
          <w:sz w:val="44"/>
          <w:szCs w:val="44"/>
          <w:rFonts w:ascii="Calibri" w:eastAsia="Calibri" w:hAnsi="Calibri" w:cs="Calibri"/>
          <w:lang w:val="en-US"/>
        </w:rPr>
        <w:t>𝐵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 has been created with an explicit “fork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repository </w:t>
      </w:r>
      <w:r>
        <w:rPr>
          <w:sz w:val="44"/>
          <w:szCs w:val="44"/>
          <w:rFonts w:ascii="Calibri" w:eastAsia="Calibri" w:hAnsi="Calibri" w:cs="Calibri"/>
          <w:lang w:val="en-US"/>
        </w:rPr>
        <w:t>𝐴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” action on platform </w:t>
      </w:r>
      <w:r>
        <w:rPr>
          <w:sz w:val="44"/>
          <w:szCs w:val="44"/>
          <w:rFonts w:ascii="Calibri" w:eastAsia="Calibri" w:hAnsi="Calibri" w:cs="Calibri"/>
          <w:lang w:val="en-US"/>
        </w:rPr>
        <w:t>𝑃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. Although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informal and seemingly trivial, this definition is both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meaningful and actionable on current major code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hosting platforms. For example, GitHub stores an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explicit “forked from” relationship and makes it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available via its repositories API:1 The parent and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source objects are present when the repository is a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fork. parent is the repository this repository was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forked from, source is the ultimate source for the </w:t>
      </w:r>
      <w:r>
        <w:rPr>
          <w:sz w:val="44"/>
          <w:szCs w:val="44"/>
          <w:rFonts w:ascii="Calibri" w:eastAsia="Calibri" w:hAnsi="Calibri" w:cs="Calibri"/>
          <w:lang w:val="en-US"/>
        </w:rPr>
        <w:t>network.</w:t>
      </w:r>
    </w:p>
    <w:p>
      <w:pPr>
        <w:pStyle w:val="PO1"/>
        <w:jc w:val="left"/>
        <w:ind w:left="0" w:firstLine="0"/>
        <w:rPr>
          <w:sz w:val="44"/>
          <w:szCs w:val="44"/>
          <w:rFonts w:ascii="Calibri" w:eastAsia="Calibri" w:hAnsi="Calibri" w:cs="Calibri"/>
          <w:lang w:val="en-US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Methodology:- </w:t>
      </w:r>
    </w:p>
    <w:p>
      <w:pPr>
        <w:pStyle w:val="PO1"/>
        <w:jc w:val="left"/>
        <w:ind w:left="0" w:firstLine="0"/>
        <w:rPr/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Our goal is to experimentally determine the amount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and structure of forks for the various definitions we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have introduced. To do so we will use two datasets: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 Software Heritage Graph Dataset [25], which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contains the development history needed to find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intrinsic fork relationships, and a reference forge-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specific dataset, GHTorrent [12], which contains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fork ancestry relationships as captured by GitHub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GHTorrent. GitHub is the largest public software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forge, and is therefore the candidate of choice to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study forge forks (type 1). GHTorrent [12] crawls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and archives GitHub via its REST API and makes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periodical data dumps available in a relational table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format. In its database schema, the project table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contains a unique identifier for each repository, and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 forked_from column contains the ID of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repository it has been forked from if the repository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is considered to be a forge forks. A single SQL query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on this table allows to extract the full graph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GitHub-declared forks.</w:t>
      </w:r>
    </w:p>
    <w:p>
      <w:pPr>
        <w:pStyle w:val="PO1"/>
        <w:jc w:val="left"/>
        <w:ind w:left="0" w:firstLine="0"/>
        <w:rPr/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Fork networks:-</w:t>
      </w:r>
    </w:p>
    <w:p>
      <w:pPr>
        <w:pStyle w:val="PO1"/>
        <w:jc w:val="left"/>
        <w:ind w:left="0" w:firstLine="0"/>
        <w:rPr/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The easiest way to get a first sense of the amount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and structure of forks according to the various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definitions is to find all fork networks, as per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Definition 2.4. This can be done in linear time with a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simple graph traversal with linear complexity: two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repositories are in the same network if and only if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there exists a path between them in the undirected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subgraph of origins and revisions. (We recall from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 dataset section that we have removed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snapshot and revision layers, so that root commits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are directly pointed by repository nodes.)</w:t>
      </w:r>
    </w:p>
    <w:p>
      <w:pPr>
        <w:pStyle w:val="PO1"/>
        <w:jc w:val="left"/>
        <w:ind w:left="0" w:firstLine="0"/>
        <w:rPr/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Fork cliques:-</w:t>
      </w:r>
    </w:p>
    <w:p>
      <w:pPr>
        <w:pStyle w:val="PO1"/>
        <w:jc w:val="left"/>
        <w:ind w:left="0" w:firstLine="0"/>
        <w:rPr/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While partitioning the corpus in fork networks gives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 good idea of how intrinsic forks are linked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together, it can group together repositories that are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not forks of each other, as the intrinsic fork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relationship is not transitive. Figure 6 shows a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pattern, that we have verified as commonly found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in the wild, where two different cliques will be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merged in the same fork network—A and B are part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of the same clique as they share development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history; the same applies to B and C; whereas A and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 do not share any part of their respective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development histories but will end up in the same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network. We expect this effect to merge cliques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into giant components, that will make the size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 largest networks hard to interpret. The other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interesting metric that can be looked at is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distribution of fork cliques, as defined in Definition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2.5. While cliques do not provide a partition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function for the graph, they allow to narrow down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 actual extent of forking relationships within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large fork networks.</w:t>
      </w:r>
    </w:p>
    <w:p>
      <w:pPr>
        <w:pStyle w:val="PO1"/>
        <w:jc w:val="left"/>
        <w:ind w:left="0" w:firstLine="0"/>
        <w:rPr>
          <w:sz w:val="44"/>
          <w:szCs w:val="44"/>
          <w:rFonts w:ascii="Calibri" w:eastAsia="Calibri" w:hAnsi="Calibri" w:cs="Calibri"/>
          <w:lang w:val="en-US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>Result:-</w:t>
      </w:r>
    </w:p>
    <w:p>
      <w:pPr>
        <w:pStyle w:val="PO1"/>
        <w:jc w:val="left"/>
        <w:ind w:left="0" w:firstLine="0"/>
        <w:rPr/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We identified 71.9 M repositories in common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between the Software Heritage Graph Dataset and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GHTorrent, 41.4 M of which are nonempty. We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focused our experiments on these repositories.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different for shared root forks, where the average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size is ≈ 10.5 and the frequency distribution is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significantly farther from the reference distribution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of forge forks. One distinguishing feature of each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distribution of type 2 and type 3 forks is the size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 largest connected component, which is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significantly larger than the largest networks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forge forks (by a factor of 17 for shared revision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forks, and 157 for shared root forks). As discussed in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Section 3.3, this is an expected outcome of our use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of network as a quantification metric and confirms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 need for further analysis through fork cliques.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This does not however have any implications on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quantification aspect of the experiment, as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partitioning this network further using fork cliques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would still yield the same number of non-isolated </w:t>
      </w:r>
      <w:r>
        <w:rPr>
          <w:sz w:val="44"/>
          <w:szCs w:val="44"/>
          <w:rFonts w:ascii="Calibri" w:eastAsia="Calibri" w:hAnsi="Calibri" w:cs="Calibri"/>
          <w:lang w:val="en-US"/>
        </w:rPr>
        <w:t>repositories.</w:t>
      </w:r>
    </w:p>
    <w:p>
      <w:pPr>
        <w:pStyle w:val="PO1"/>
        <w:jc w:val="left"/>
        <w:ind w:left="0" w:firstLine="0"/>
        <w:rPr>
          <w:sz w:val="44"/>
          <w:szCs w:val="44"/>
          <w:rFonts w:ascii="Calibri" w:eastAsia="Calibri" w:hAnsi="Calibri" w:cs="Calibri"/>
          <w:lang w:val="en-US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>Conclusion:-</w:t>
      </w:r>
    </w:p>
    <w:p>
      <w:pPr>
        <w:pStyle w:val="PO1"/>
        <w:jc w:val="left"/>
        <w:ind w:left="0" w:firstLine="0"/>
        <w:rPr>
          <w:sz w:val="44"/>
          <w:szCs w:val="44"/>
          <w:rFonts w:ascii="Calibri" w:eastAsia="Calibri" w:hAnsi="Calibri" w:cs="Calibri"/>
          <w:lang w:val="en-US"/>
        </w:rPr>
      </w:pPr>
      <w:r>
        <w:rPr>
          <w:sz w:val="44"/>
          <w:szCs w:val="44"/>
          <w:rFonts w:ascii="Calibri" w:eastAsia="Calibri" w:hAnsi="Calibri" w:cs="Calibri"/>
          <w:lang w:val="en-US"/>
        </w:rPr>
        <w:t xml:space="preserve">When relying only on forge-specific features and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metadata to identify forked repositories, empirical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studies on software forks might incur into selection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and methodological biases. This is because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repository forking can happen exogenously to any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specific code hosting platform and out of band,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especially when using distributed version control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system (DVCS), which are currently very popular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among developers. We also showed that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aggregation/merge dynamics into larger clusters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related repositories upon changing fork definitions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is not just an absorption phenomenon into a “super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attractor” cluster, but that it concerns all clusters: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smaller ones are absorbed into larger ones of any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size. The methodological implications of our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findings are that: • Empirical software engineering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studies on software forks aiming to be exhaustive in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their coverage of forked repositories should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consider using fork definitions based on shared VCS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history rather than trusting forge-specific metadata.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• Depending on the research question at hand,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objects of studies to consider when looking at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repositories involved in forks are either fork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networks or fork cliques. The latter have the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advantage of excluding cases that exist in the wild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(e.g., on GitHub) in which repositories that do not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share VCS artifacts might end up in the same fork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network due to transitiveness. • Any set of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repositories can be partitioned in accordance with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its relevant shared commit fork cliques by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computing its fork p-clique partition function. This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way of grouping together repositories that are all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type 2 forks of each other is easily substitutable to </w:t>
      </w:r>
      <w:r>
        <w:rPr>
          <w:sz w:val="44"/>
          <w:szCs w:val="44"/>
          <w:rFonts w:ascii="Calibri" w:eastAsia="Calibri" w:hAnsi="Calibri" w:cs="Calibri"/>
          <w:lang w:val="en-US"/>
        </w:rPr>
        <w:t xml:space="preserve">partition approaches based on forge fork metadata.</w:t>
      </w:r>
    </w:p>
    <w:p>
      <w:pPr>
        <w:pStyle w:val="PO1"/>
        <w:jc w:val="left"/>
        <w:ind w:left="0" w:firstLine="0"/>
        <w:rPr>
          <w:sz w:val="44"/>
          <w:szCs w:val="44"/>
          <w:rFonts w:ascii="Calibri" w:eastAsia="Calibri" w:hAnsi="Calibri" w:cs="Calibri"/>
          <w:lang w:val="en-US"/>
        </w:rPr>
      </w:pPr>
    </w:p>
    <w:p>
      <w:pPr>
        <w:pStyle w:val="PO1"/>
        <w:jc w:val="left"/>
        <w:ind w:left="0" w:firstLine="0"/>
        <w:rPr/>
      </w:pPr>
    </w:p>
    <w:p>
      <w:pPr>
        <w:spacing w:lineRule="auto" w:line="259" w:after="160"/>
        <w:rPr>
          <w:sz w:val="44"/>
          <w:szCs w:val="44"/>
          <w:rFonts w:ascii="Calibri" w:eastAsia="Calibri" w:hAnsi="Calibri" w:cs="Calibri" w:asciiTheme="minorHAnsi" w:eastAsiaTheme="minorHAnsi" w:hAnsiTheme="minorHAnsi" w:cstheme="minorBidi"/>
        </w:rPr>
      </w:pPr>
      <w:ins w:id="0" w:author="" w:date="2020-09-19T20:15:00Z">
        <w:r>
          <w:rPr>
            <w:sz w:val="44"/>
            <w:szCs w:val="44"/>
            <w:rFonts w:ascii="Calibri" w:eastAsia="Calibri" w:hAnsi="Calibri" w:cs="Calibri" w:asciiTheme="minorHAnsi" w:eastAsiaTheme="minorHAnsi" w:hAnsiTheme="minorHAnsi" w:cstheme="minorBidi"/>
          </w:rPr>
          <w:t xml:space="preserve">Paper 1</w:t>
        </w:r>
      </w:ins>
    </w:p>
    <w:p>
      <w:pPr>
        <w:pStyle w:val="PO1"/>
        <w:spacing w:lineRule="auto" w:line="259" w:after="160"/>
        <w:rPr>
          <w:sz w:val="44"/>
          <w:szCs w:val="44"/>
          <w:rFonts w:ascii="Calibri" w:eastAsia="Calibri" w:hAnsi="Calibri" w:cs="Calibri" w:asciiTheme="minorHAnsi" w:eastAsiaTheme="minorHAnsi" w:hAnsiTheme="minorHAnsi" w:cstheme="minorBidi"/>
        </w:rPr>
      </w:pPr>
      <w:ins w:id="1" w:author="" w:date="2020-09-19T20:15:00Z">
        <w:r>
          <w:rPr>
            <w:sz w:val="44"/>
            <w:szCs w:val="44"/>
            <w:rFonts w:ascii="Calibri" w:eastAsia="Calibri" w:hAnsi="Calibri" w:cs="Calibri" w:asciiTheme="minorHAnsi" w:eastAsiaTheme="minorHAnsi" w:hAnsiTheme="minorHAnsi" w:cstheme="minorBidi"/>
          </w:rPr>
          <w:t xml:space="preserve">Title And Authors:- </w:t>
        </w:r>
      </w:ins>
    </w:p>
    <w:p>
      <w:pPr>
        <w:pStyle w:val="PO1"/>
        <w:jc w:val="center"/>
        <w:spacing w:lineRule="auto" w:line="259" w:after="160"/>
        <w:rPr>
          <w:b w:val="1"/>
          <w:sz w:val="44"/>
          <w:szCs w:val="44"/>
          <w:rFonts w:ascii="Calibri" w:eastAsia="Calibri" w:hAnsi="Calibri" w:cs="Calibri"/>
        </w:rPr>
      </w:pPr>
      <w:ins w:id="2" w:author="" w:date="2020-09-19T20:15:00Z">
        <w:r>
          <w:rPr>
            <w:b w:val="1"/>
            <w:sz w:val="44"/>
            <w:szCs w:val="44"/>
            <w:rFonts w:ascii="Calibri" w:eastAsia="Calibri" w:hAnsi="Calibri" w:cs="Calibri"/>
          </w:rPr>
          <w:t xml:space="preserve">An Empirical Study of Build Failures in the Docker </w:t>
        </w:r>
      </w:ins>
      <w:ins w:id="3" w:author="" w:date="2020-09-19T20:15:00Z">
        <w:r>
          <w:rPr>
            <w:b w:val="1"/>
            <w:sz w:val="44"/>
            <w:szCs w:val="44"/>
            <w:rFonts w:ascii="Calibri" w:eastAsia="Calibri" w:hAnsi="Calibri" w:cs="Calibri"/>
          </w:rPr>
          <w:t>Context</w:t>
        </w:r>
      </w:ins>
    </w:p>
    <w:p>
      <w:pPr>
        <w:pStyle w:val="PO26"/>
        <w:numPr>
          <w:ilvl w:val="0"/>
          <w:numId w:val="2"/>
        </w:numPr>
        <w:jc w:val="left"/>
        <w:spacing w:lineRule="auto" w:line="259" w:after="160"/>
        <w:contextualSpacing w:val="1"/>
        <w:ind w:left="720" w:hanging="360"/>
        <w:rPr>
          <w:sz w:val="44"/>
          <w:szCs w:val="44"/>
          <w:rFonts w:ascii="Calibri" w:eastAsia="NanumGothic" w:hAnsi="NanumGothic" w:cs="NanumGothic" w:asciiTheme="minorAscii" w:eastAsiaTheme="minorAscii" w:hAnsiTheme="minorAscii" w:cstheme="minorAscii"/>
        </w:rPr>
      </w:pPr>
      <w:ins w:id="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Yiwen Wu</w:t>
        </w:r>
      </w:ins>
    </w:p>
    <w:p>
      <w:pPr>
        <w:pStyle w:val="PO26"/>
        <w:numPr>
          <w:ilvl w:val="0"/>
          <w:numId w:val="2"/>
        </w:numPr>
        <w:jc w:val="left"/>
        <w:spacing w:lineRule="auto" w:line="259" w:after="160"/>
        <w:contextualSpacing w:val="1"/>
        <w:ind w:left="720" w:hanging="360"/>
        <w:rPr>
          <w:sz w:val="44"/>
          <w:szCs w:val="44"/>
          <w:rFonts w:ascii="Calibri" w:eastAsia="NanumGothic" w:hAnsi="NanumGothic" w:cs="NanumGothic" w:asciiTheme="minorAscii" w:eastAsiaTheme="minorAscii" w:hAnsiTheme="minorAscii" w:cstheme="minorAscii"/>
        </w:rPr>
      </w:pPr>
      <w:ins w:id="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Yang Zhang</w:t>
        </w:r>
      </w:ins>
    </w:p>
    <w:p>
      <w:pPr>
        <w:pStyle w:val="PO26"/>
        <w:numPr>
          <w:ilvl w:val="0"/>
          <w:numId w:val="2"/>
        </w:numPr>
        <w:jc w:val="left"/>
        <w:spacing w:lineRule="auto" w:line="259" w:after="160"/>
        <w:contextualSpacing w:val="1"/>
        <w:ind w:left="720" w:hanging="360"/>
        <w:rPr>
          <w:sz w:val="44"/>
          <w:szCs w:val="44"/>
          <w:rFonts w:ascii="Calibri" w:eastAsia="NanumGothic" w:hAnsi="NanumGothic" w:cs="NanumGothic" w:asciiTheme="minorAscii" w:eastAsiaTheme="minorAscii" w:hAnsiTheme="minorAscii" w:cstheme="minorAscii"/>
        </w:rPr>
      </w:pPr>
      <w:ins w:id="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Tao Wang</w:t>
        </w:r>
      </w:ins>
    </w:p>
    <w:p>
      <w:pPr>
        <w:pStyle w:val="PO26"/>
        <w:numPr>
          <w:ilvl w:val="0"/>
          <w:numId w:val="2"/>
        </w:numPr>
        <w:jc w:val="left"/>
        <w:spacing w:lineRule="auto" w:line="259" w:after="160"/>
        <w:contextualSpacing w:val="1"/>
        <w:ind w:left="720" w:hanging="360"/>
        <w:rPr>
          <w:sz w:val="44"/>
          <w:szCs w:val="44"/>
          <w:rFonts w:ascii="Calibri" w:eastAsia="NanumGothic" w:hAnsi="NanumGothic" w:cs="NanumGothic" w:asciiTheme="minorAscii" w:eastAsiaTheme="minorAscii" w:hAnsiTheme="minorAscii" w:cstheme="minorAscii"/>
        </w:rPr>
      </w:pPr>
      <w:ins w:id="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Huaimin Wang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44"/>
          <w:szCs w:val="44"/>
          <w:rFonts w:ascii="Calibri" w:eastAsia="Calibri" w:hAnsi="Calibri" w:cs="Calibri"/>
        </w:rPr>
      </w:pPr>
      <w:ins w:id="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Conference Program ICSE 2020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44"/>
          <w:szCs w:val="44"/>
          <w:rFonts w:ascii="Calibri" w:eastAsia="Calibri" w:hAnsi="Calibri" w:cs="Calibri"/>
        </w:rPr>
      </w:pPr>
      <w:ins w:id="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Introduction And Motivation:- 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Docker is one of the most popular </w:t>
        </w:r>
      </w:ins>
      <w:ins w:id="1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containerization tools in current DevOps practice. </w:t>
        </w:r>
      </w:ins>
      <w:ins w:id="1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It enables the encapsulation of software packages </w:t>
        </w:r>
      </w:ins>
      <w:ins w:id="1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into containers and can run on any system . Since </w:t>
        </w:r>
      </w:ins>
      <w:ins w:id="1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inception in 2013, Docker containers have been </w:t>
        </w:r>
      </w:ins>
      <w:ins w:id="1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downloaded 130B+ times1 . The “Annual </w:t>
        </w:r>
      </w:ins>
      <w:ins w:id="1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Container Adoption” report2 found that 79% of </w:t>
        </w:r>
      </w:ins>
      <w:ins w:id="1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companies chose Docker as their primary </w:t>
        </w:r>
      </w:ins>
      <w:ins w:id="1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container technology. With the widespread use </w:t>
        </w:r>
      </w:ins>
      <w:ins w:id="1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and influence of Docker, many studies have been </w:t>
        </w:r>
      </w:ins>
      <w:ins w:id="2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recently conducted to investigate its ecosystem </w:t>
        </w:r>
      </w:ins>
      <w:ins w:id="2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configuration file. Those works have emerged a </w:t>
        </w:r>
      </w:ins>
      <w:ins w:id="2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lot of great findings and brought many practical </w:t>
        </w:r>
      </w:ins>
      <w:ins w:id="2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implications to developers, but were not designed </w:t>
        </w:r>
      </w:ins>
      <w:ins w:id="2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to look into the details of Docker builds. Building </w:t>
        </w:r>
      </w:ins>
      <w:ins w:id="2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is crucial to the software development process, </w:t>
        </w:r>
      </w:ins>
      <w:ins w:id="2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which automates the process by which sources </w:t>
        </w:r>
      </w:ins>
      <w:ins w:id="2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are compiled, linked, tested, packaged, and </w:t>
        </w:r>
      </w:ins>
      <w:ins w:id="2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transformed into executable units.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44"/>
          <w:szCs w:val="44"/>
          <w:rFonts w:ascii="Calibri" w:eastAsia="Calibri" w:hAnsi="Calibri" w:cs="Calibri"/>
        </w:rPr>
      </w:pPr>
      <w:ins w:id="2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Research And Methodology:- 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3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• RQ1: (Frequency) How often do Docker builds </w:t>
        </w:r>
      </w:ins>
      <w:ins w:id="31" w:author="" w:date="2020-09-19T20:15:00Z">
        <w:r>
          <w:rPr>
            <w:sz w:val="44"/>
            <w:szCs w:val="44"/>
            <w:rFonts w:ascii="Calibri" w:eastAsia="Calibri" w:hAnsi="Calibri" w:cs="Calibri"/>
          </w:rPr>
          <w:t>fail?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3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• RQ2: (Fix effort) How long does it take to fix </w:t>
        </w:r>
      </w:ins>
      <w:ins w:id="3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Docker build failures?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3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• RQ3: (Evolution) How do failures frequency and </w:t>
        </w:r>
      </w:ins>
      <w:ins w:id="3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fix effort evolve across time?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3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The rest of this paper is organized as follows: </w:t>
        </w:r>
      </w:ins>
      <w:ins w:id="3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Section 2 describes the study setup. Section 3 </w:t>
        </w:r>
      </w:ins>
      <w:ins w:id="3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presents our study results. Section 4 outlines the </w:t>
        </w:r>
      </w:ins>
      <w:ins w:id="3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research agenda and Section 5 discusses the </w:t>
        </w:r>
      </w:ins>
      <w:ins w:id="4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threats to validity. Finally, Section 6 concludes the </w:t>
        </w:r>
      </w:ins>
      <w:ins w:id="4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paper. 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4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Motivation. The initial RQ aims at understanding </w:t>
        </w:r>
      </w:ins>
      <w:ins w:id="4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how often Docker builds fail. Previous studies </w:t>
        </w:r>
      </w:ins>
      <w:ins w:id="4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found a median of 37.4% of C++ builds and a </w:t>
        </w:r>
      </w:ins>
      <w:ins w:id="4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29.7% of Java builds at Google to be failing [7], </w:t>
        </w:r>
      </w:ins>
      <w:ins w:id="4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and a 13.2% in the Visual Studio Context [5]. </w:t>
        </w:r>
      </w:ins>
      <w:ins w:id="4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However, even though Docker is widely used in </w:t>
        </w:r>
      </w:ins>
      <w:ins w:id="4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the open-source community [3], little research </w:t>
        </w:r>
      </w:ins>
      <w:ins w:id="4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has been conducted on the Docker build failures. </w:t>
        </w:r>
      </w:ins>
      <w:ins w:id="5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Thus, investigating the frequency of broken builds </w:t>
        </w:r>
      </w:ins>
      <w:ins w:id="5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will help us to characterize the significance of </w:t>
        </w:r>
      </w:ins>
      <w:ins w:id="5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build failures in the Docker context, and motivate </w:t>
        </w:r>
      </w:ins>
      <w:ins w:id="5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the importance of our study. This RQ2 aims at </w:t>
        </w:r>
      </w:ins>
      <w:ins w:id="5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understanding the time spent by developers fixing </w:t>
        </w:r>
      </w:ins>
      <w:ins w:id="5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the Docker build failures. In the context of Google, </w:t>
        </w:r>
      </w:ins>
      <w:ins w:id="5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developers spend a median of 5 and 12 minutes </w:t>
        </w:r>
      </w:ins>
      <w:ins w:id="5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fixing C++ and Java build failures, respectively. </w:t>
        </w:r>
      </w:ins>
      <w:ins w:id="5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This RQ aims at understanding whether the ratio </w:t>
        </w:r>
      </w:ins>
      <w:ins w:id="5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(fix time) of broken builds is a constant value or </w:t>
        </w:r>
      </w:ins>
      <w:ins w:id="6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fluctuates across time. Prior works [5, 7, 11] </w:t>
        </w:r>
      </w:ins>
      <w:ins w:id="6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mainly focus on the static analysis of build failures, </w:t>
        </w:r>
      </w:ins>
      <w:ins w:id="6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few studies have investigated the evolution of </w:t>
        </w:r>
      </w:ins>
      <w:ins w:id="6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build failures, the only exception being the study </w:t>
        </w:r>
      </w:ins>
      <w:ins w:id="6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by Zolfagharinia et al.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44"/>
          <w:szCs w:val="44"/>
          <w:rFonts w:ascii="Calibri" w:eastAsia="Calibri" w:hAnsi="Calibri" w:cs="Calibri"/>
        </w:rPr>
      </w:pPr>
      <w:ins w:id="6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Result:- RQ1: Frequency analysis:- 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6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In the Docker context, 152,897 of the 857,086 </w:t>
        </w:r>
      </w:ins>
      <w:ins w:id="6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(17.8%) studied Docker builds fail, which is above </w:t>
        </w:r>
      </w:ins>
      <w:ins w:id="6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the 11% as reported by Zhang et al. [11] (in the CI </w:t>
        </w:r>
      </w:ins>
      <w:ins w:id="6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builds context) but below the 28.5% as reported </w:t>
        </w:r>
      </w:ins>
      <w:ins w:id="7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by Seo et al. [7] (in the Java builds context). As </w:t>
        </w:r>
      </w:ins>
      <w:ins w:id="7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discussed in the previous study [5], build failure </w:t>
        </w:r>
      </w:ins>
      <w:ins w:id="7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rates are highly sensitive to changes in context. </w:t>
        </w:r>
      </w:ins>
      <w:ins w:id="7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Further, we find that 3,260 (85.2%) projects have </w:t>
        </w:r>
      </w:ins>
      <w:ins w:id="7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at least one broken build; 389 (10.2%) projects </w:t>
        </w:r>
      </w:ins>
      <w:ins w:id="7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have at least 50% of broken builds. Thus, build </w:t>
        </w:r>
      </w:ins>
      <w:ins w:id="7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failures are very common in the Docker context, </w:t>
        </w:r>
      </w:ins>
      <w:ins w:id="7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and affect most of the open-source projects.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7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RQ2: Fix effort analysis:-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7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s the distribution of resolution time of broken </w:t>
        </w:r>
      </w:ins>
      <w:ins w:id="8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Docker builds. Of the 10,566 valid Fail-Fix pairs, </w:t>
        </w:r>
      </w:ins>
      <w:ins w:id="8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511 (4.8%) pairs take less than 1 minute to fix; </w:t>
        </w:r>
      </w:ins>
      <w:ins w:id="8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2,105 (19.9%) pairs take 1 to 10 minutes to fix; </w:t>
        </w:r>
      </w:ins>
      <w:ins w:id="8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4,511 (42.7%) pairs take 10 to 100 minutes to fix; </w:t>
        </w:r>
      </w:ins>
      <w:ins w:id="8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and 3,431 (32.5%) pairs take more than 100 </w:t>
        </w:r>
      </w:ins>
      <w:ins w:id="8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minutes to fix. On average, broken builds in our </w:t>
        </w:r>
      </w:ins>
      <w:ins w:id="8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dataset take an average of 124.5 minutes to fix </w:t>
        </w:r>
      </w:ins>
      <w:ins w:id="8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(median time: 44.2 minutes), which is much </w:t>
        </w:r>
      </w:ins>
      <w:ins w:id="8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longer than in Google’s study (less than 12 </w:t>
        </w:r>
      </w:ins>
      <w:ins w:id="8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minutes) [7]. Many factors may contribute to this </w:t>
        </w:r>
      </w:ins>
      <w:ins w:id="9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difference, e.g., work environments and tooling. </w:t>
        </w:r>
      </w:ins>
      <w:ins w:id="9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Also, this large difference may be due to Google </w:t>
        </w:r>
      </w:ins>
      <w:ins w:id="9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requiring developers to respond quickly to </w:t>
        </w:r>
      </w:ins>
      <w:ins w:id="9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failures to avoid affecting a wide range of </w:t>
        </w:r>
      </w:ins>
      <w:ins w:id="9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developers. 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9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RQ3: Evolution analysis:-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9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w the distribution of failure ratio and fix time in </w:t>
        </w:r>
      </w:ins>
      <w:ins w:id="9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different time periods, respectively. The red </w:t>
        </w:r>
      </w:ins>
      <w:ins w:id="9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regression line shows the corresponding </w:t>
        </w:r>
      </w:ins>
      <w:ins w:id="9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evolutionary trend over the eleven studied time </w:t>
        </w:r>
      </w:ins>
      <w:ins w:id="10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periods (from 2014a to 2019a). We find that, the </w:t>
        </w:r>
      </w:ins>
      <w:ins w:id="10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median build failure ratio decreases from 28.6% </w:t>
        </w:r>
      </w:ins>
      <w:ins w:id="10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in 2014a to 15.8% in 2014b. While the median </w:t>
        </w:r>
      </w:ins>
      <w:ins w:id="10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ratio increases across time from 16.7% in 2015a </w:t>
        </w:r>
      </w:ins>
      <w:ins w:id="10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to 36.9% in 2019a. As for the fix time, the median </w:t>
        </w:r>
      </w:ins>
      <w:ins w:id="10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build fix time decreases across time from 64 </w:t>
        </w:r>
      </w:ins>
      <w:ins w:id="10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minutes in 2014a to 19 minutes in 2015a. While </w:t>
        </w:r>
      </w:ins>
      <w:ins w:id="10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the median fix time increases across time from 22 </w:t>
        </w:r>
      </w:ins>
      <w:ins w:id="10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minutes in 2015b to 97 minutes in 2019a. </w:t>
        </w:r>
      </w:ins>
      <w:ins w:id="10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However, as the regression lines show, the overall </w:t>
        </w:r>
      </w:ins>
      <w:ins w:id="11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build failure ratio and fix time have slightly </w:t>
        </w:r>
      </w:ins>
      <w:ins w:id="11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increasing trends, especially when considering the </w:t>
        </w:r>
      </w:ins>
      <w:ins w:id="11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logarithmic y-scale. These findings are very </w:t>
        </w:r>
      </w:ins>
      <w:ins w:id="11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different from Zolfagharinia et al. [14], thus </w:t>
        </w:r>
      </w:ins>
      <w:ins w:id="11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verifying that build failure rates and fix time are </w:t>
        </w:r>
      </w:ins>
      <w:ins w:id="11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highly dependent on the study context.</w:t>
        </w:r>
      </w:ins>
    </w:p>
    <w:p>
      <w:pPr>
        <w:pStyle w:val="PO1"/>
        <w:jc w:val="left"/>
        <w:spacing w:lineRule="auto" w:line="259" w:after="160"/>
        <w:ind w:left="360" w:firstLine="0"/>
        <w:rPr>
          <w:sz w:val="44"/>
          <w:szCs w:val="44"/>
          <w:rFonts w:ascii="Calibri" w:eastAsia="Calibri" w:hAnsi="Calibri" w:cs="Calibri"/>
        </w:rPr>
      </w:pPr>
      <w:ins w:id="11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Conclusion:- Executing the build process (i.e., </w:t>
        </w:r>
      </w:ins>
      <w:ins w:id="11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building) is crucial to the software development </w:t>
        </w:r>
      </w:ins>
      <w:ins w:id="11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process. Many prior studies have been published </w:t>
        </w:r>
      </w:ins>
      <w:ins w:id="11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describing build failures in different contexts, to </w:t>
        </w:r>
      </w:ins>
      <w:ins w:id="12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the best of our knowledge, this study is the first to </w:t>
        </w:r>
      </w:ins>
      <w:ins w:id="12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conduct a large-scale empirical study of build </w:t>
        </w:r>
      </w:ins>
      <w:ins w:id="122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failures in the Docker context. We quantify and </w:t>
        </w:r>
      </w:ins>
      <w:ins w:id="123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analyze Docker build failures, including frequency, </w:t>
        </w:r>
      </w:ins>
      <w:ins w:id="124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fix effort, and their evolution based on 857,086 </w:t>
        </w:r>
      </w:ins>
      <w:ins w:id="125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Docker builds from 3,828 GitHub open-source </w:t>
        </w:r>
      </w:ins>
      <w:ins w:id="126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projects. Our findings motivate the need for </w:t>
        </w:r>
      </w:ins>
      <w:ins w:id="127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collecting more empirical evidence to better </w:t>
        </w:r>
      </w:ins>
      <w:ins w:id="128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understand how developers build Docker </w:t>
        </w:r>
      </w:ins>
      <w:ins w:id="129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containers and to guide future process </w:t>
        </w:r>
      </w:ins>
      <w:ins w:id="130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refinements and tool development to improve </w:t>
        </w:r>
      </w:ins>
      <w:ins w:id="131" w:author="" w:date="2020-09-19T20:15:00Z">
        <w:r>
          <w:rPr>
            <w:sz w:val="44"/>
            <w:szCs w:val="44"/>
            <w:rFonts w:ascii="Calibri" w:eastAsia="Calibri" w:hAnsi="Calibri" w:cs="Calibri"/>
          </w:rPr>
          <w:t xml:space="preserve">Docker building efficiency.</w:t>
        </w:r>
      </w:ins>
    </w:p>
    <w:p>
      <w:pPr>
        <w:spacing w:lineRule="auto" w:line="259" w:after="160"/>
        <w:rPr>
          <w:sz w:val="44"/>
          <w:szCs w:val="44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 w:asciiTheme="minorHAnsi" w:eastAsiaTheme="minorHAnsi" w:hAnsiTheme="minorHAnsi" w:cstheme="minorBidi"/>
          </w:rPr>
          <w:t xml:space="preserve">Paper 3</w:t>
        </w:r>
      </w:ins>
    </w:p>
    <w:p>
      <w:pPr>
        <w:pStyle w:val="PO1"/>
        <w:spacing w:lineRule="auto" w:line="259" w:after="160"/>
        <w:rPr>
          <w:sz w:val="44"/>
          <w:szCs w:val="44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 w:asciiTheme="minorHAnsi" w:eastAsiaTheme="minorHAnsi" w:hAnsiTheme="minorHAnsi" w:cstheme="minorBidi"/>
          </w:rPr>
          <w:t xml:space="preserve">Title And Authors:-</w:t>
        </w:r>
      </w:ins>
    </w:p>
    <w:p>
      <w:pPr>
        <w:pStyle w:val="PO1"/>
        <w:jc w:val="center"/>
        <w:spacing w:lineRule="auto" w:line="259" w:after="160"/>
        <w:rPr>
          <w:b w:val="1"/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b w:val="1"/>
            <w:sz w:val="44"/>
            <w:szCs w:val="44"/>
            <w:rFonts w:ascii="Calibri" w:eastAsia="Calibri" w:hAnsi="Calibri" w:cs="Calibri"/>
          </w:rPr>
          <w:t xml:space="preserve">The Secret Life of Commented-Out Source Code</w:t>
        </w:r>
      </w:ins>
    </w:p>
    <w:p>
      <w:pPr>
        <w:pStyle w:val="PO26"/>
        <w:numPr>
          <w:ilvl w:val="0"/>
          <w:numId w:val="3"/>
        </w:numPr>
        <w:jc w:val="left"/>
        <w:spacing w:lineRule="auto" w:line="259" w:after="160"/>
        <w:contextualSpacing w:val="1"/>
        <w:ind w:left="720" w:hanging="360"/>
        <w:rPr>
          <w:sz w:val="44"/>
          <w:szCs w:val="44"/>
          <w:rFonts w:ascii="Calibri" w:eastAsia="NanumGothic" w:hAnsi="NanumGothic" w:cs="NanumGothic" w:asciiTheme="minorAscii" w:eastAsiaTheme="minorAscii" w:hAnsiTheme="minorAscii" w:cstheme="minorAsci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Tri Minh Triet Pham</w:t>
        </w:r>
      </w:ins>
    </w:p>
    <w:p>
      <w:pPr>
        <w:pStyle w:val="PO26"/>
        <w:numPr>
          <w:ilvl w:val="0"/>
          <w:numId w:val="3"/>
        </w:numPr>
        <w:jc w:val="left"/>
        <w:spacing w:lineRule="auto" w:line="259" w:after="160"/>
        <w:contextualSpacing w:val="1"/>
        <w:ind w:left="720" w:hanging="360"/>
        <w:rPr>
          <w:sz w:val="44"/>
          <w:szCs w:val="44"/>
          <w:rFonts w:ascii="Calibri" w:eastAsia="NanumGothic" w:hAnsi="NanumGothic" w:cs="NanumGothic" w:asciiTheme="minorAscii" w:eastAsiaTheme="minorAscii" w:hAnsiTheme="minorAscii" w:cstheme="minorAsci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Jinqiu Yang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Conference Program ICPC 2020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Introduction And Motivation:-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Source code comments play an important role in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software development and maintenance, e.g.,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helping developers document and understand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code logics and ease the maintenance efforts out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and modify buggy lines to produce temporary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patches. Since developers may not be sure about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the quality and stability of the fix, they may prefer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to leave the original code logic in comments. Figure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2 shows an example of utilizing CO code in Apache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CXF. When updated to work with JDK 11, line 3 was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commented out as part of the fix for CXF-7741 that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can quickly address the symptom of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unsuccessful build. Note that this temporary fix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does not fix the root cause. Moreover, this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temporary fix introduces flaky tests. The CO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was not uncommented until years later after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several flaky tests were reported (i.e., CXF-8086 and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CXF-8087). The CO code in this example is useful to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help developers quickly decide how to fix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reported flaky tests. In total, we study CO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practices in six open-source projects of different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sizes (LOC) and from diverse domains: VLC Android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and NewPipe are two mobile applications from F-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Droid dataset [3]; Groovy and CXF are desktop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applications from Apache foundation [4]; JUNG is a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popular network/graph framework that is used in a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previous comment classification work [20]; and SWT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is a graphical interface toolkit for Eclipse. CO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practice is controversial in the public eye. For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example, we find many heated discussions on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usage of CO code on Stack Overflow While there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exist valid concerns on CO code practice, there are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cases where CO code practice may help developers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effectively handle disruptions during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development. However, such effectiveness comes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at a cost—developers may overlook the instability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of CO code and forget to stabilize the temporary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solutions that use CO code. using the keyword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“commented out code”.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Research And Methodology:-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• RQ1: How prevalent is CO code practice?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• RQ2:What are the evolution patterns of CO code?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• RQ3: How often do CO code lines co-transit?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• RQ4: What are the purposes of utilizing CO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>practice?</w:t>
        </w:r>
      </w:ins>
    </w:p>
    <w:p>
      <w:pPr>
        <w:pStyle w:val="PO1"/>
        <w:jc w:val="left"/>
        <w:spacing w:lineRule="auto" w:line="259" w:after="160"/>
        <w:ind w:left="0" w:firstLine="0"/>
        <w:rPr>
          <w:b w:val="1"/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b w:val="1"/>
            <w:sz w:val="44"/>
            <w:szCs w:val="44"/>
            <w:rFonts w:ascii="Calibri" w:eastAsia="Calibri" w:hAnsi="Calibri" w:cs="Calibri"/>
          </w:rPr>
          <w:t xml:space="preserve">RQ1: How prevalent is CO code practice?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 the total number of comment lines, the numbers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of comment lines in license and Javadoc, and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total number of CO code lines for the studied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projects. The majority of the comments are about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license and Javadoc. Only a small portion of all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comments are code comments that explain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logics using natural language. Table 3 also shows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the percentage of CO code lines among all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comments, ranging from 1.2% to 5.3%. After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excluding license and Javadoc, the percentage of CO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code lines in the studied projects ranges from 2.3%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to 9.5%. The results shows that CO code instances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are not prevalent in the recent versions. In addition,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we also analyze the CO code activities in different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development periods in the entire development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history. Figure 4 shows that how many code lines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are being actively developed/maintained in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equally divided ten time intervals. In particular, we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quantify the development/maintenance activities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using two metrics: 1) how many CO code lines are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being added (the white bars in Figure 4), i.e., by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either the transitions comment or introduce; and 2)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how many CO code lines are no longer commented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out (the gray bars in Figure 4), i.e., by either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transitions uncomment or fade.</w:t>
        </w:r>
      </w:ins>
    </w:p>
    <w:p>
      <w:pPr>
        <w:pStyle w:val="PO1"/>
        <w:jc w:val="left"/>
        <w:spacing w:lineRule="auto" w:line="259" w:after="160"/>
        <w:ind w:left="0" w:firstLine="0"/>
        <w:rPr>
          <w:b w:val="1"/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b w:val="1"/>
            <w:sz w:val="44"/>
            <w:szCs w:val="44"/>
            <w:rFonts w:ascii="Calibri" w:eastAsia="Calibri" w:hAnsi="Calibri" w:cs="Calibri"/>
          </w:rPr>
          <w:t xml:space="preserve">RQ2: What are the evolution patterns of CO code?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 the details of CO code evolution patterns in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studied projects. Most of the CO code instances will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never become live code again, i.e., P1 and P2 take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the majority of the cases. Most of Pattern 1 cases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are caused by commenting out code before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deletion, usually as part of a large-scale refactoring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or implementation change, e.g., a to-be-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implemented feature is significantly modified.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Pattern 2 means that the CO code instances remain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 the repositories as of the newest version. They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may become live code in the future. The P2 cases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are typically caused by incomplete features that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developers are still actively working on, e.g.,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relevant test cases are commented out to avoid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meaningless failures. The results show that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developers leverage CO code practice to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temporarily harbor some code logics which will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later be reenabled. In fact, the utilization of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logics in CO code may be more frequent than what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the union of P3 and P4 indicates. Recall the example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shown in Introduction (Figure 1), CO code line may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become obsolete but its code logic can still be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reused by developers.</w:t>
        </w:r>
      </w:ins>
    </w:p>
    <w:p>
      <w:pPr>
        <w:pStyle w:val="PO1"/>
        <w:jc w:val="left"/>
        <w:spacing w:lineRule="auto" w:line="259" w:after="160"/>
        <w:ind w:left="0" w:firstLine="0"/>
        <w:rPr>
          <w:b w:val="1"/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b w:val="1"/>
            <w:sz w:val="44"/>
            <w:szCs w:val="44"/>
            <w:rFonts w:ascii="Calibri" w:eastAsia="Calibri" w:hAnsi="Calibri" w:cs="Calibri"/>
          </w:rPr>
          <w:t xml:space="preserve">RQ3: How often do CO code lines co-transit?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 how often CO code lines co-transit, which is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reflected by uncomment rate of the relevant follow-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up commits. In particular Figure 6 highlights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percentages of commits with uncomment rate of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100% and non-100%. As we analyzed two types of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transitions, we present the results separately, i.e.,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the CO code lines that are 1) introduced as CO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→ uncommented (the left side) and 2) commented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out → uncommented (the right side). A non-100%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uncomment rate indicates that the involved CO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code lines are more scattered in the evolution, i.e.,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it may take several fellow-up commits to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uncomment all the CO code lines that are initially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introduced in the same commit. If the evolution of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 code instances is more scattered, it would be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more challenging to perform uncommenting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activities since the ad-hoc and tedious process may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be more error-prone. Our study shows that many of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the CO code-related commits are scattered, e.g.,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87% of the relevant commits in Eclipse SWT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involving gradually uncommenting part of the CO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code lines. One reason we notice is that the total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number of CO code introduced directly may contain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 larger number of CO code lines, e.g., typically for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implementing new features. An example of such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practice is that developers add a chunk of code as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 code to implement a new feature, which is not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completely ready due to various reasons, hence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developers may need to gradually uncomment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 code lines.</w:t>
        </w:r>
      </w:ins>
    </w:p>
    <w:p>
      <w:pPr>
        <w:pStyle w:val="PO1"/>
        <w:jc w:val="left"/>
        <w:spacing w:lineRule="auto" w:line="259" w:after="160"/>
        <w:ind w:left="0" w:firstLine="0"/>
        <w:rPr>
          <w:b w:val="1"/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b w:val="1"/>
            <w:sz w:val="44"/>
            <w:szCs w:val="44"/>
            <w:rFonts w:ascii="Calibri" w:eastAsia="Calibri" w:hAnsi="Calibri" w:cs="Calibri"/>
          </w:rPr>
          <w:t xml:space="preserve">RQ4: What are the purposes of utilizing CO code </w:t>
        </w:r>
      </w:ins>
      <w:ins w:id="133" w:author="" w:date="2020-09-19T20:17:00Z">
        <w:r>
          <w:rPr>
            <w:b w:val="1"/>
            <w:sz w:val="44"/>
            <w:szCs w:val="44"/>
            <w:rFonts w:ascii="Calibri" w:eastAsia="Calibri" w:hAnsi="Calibri" w:cs="Calibri"/>
          </w:rPr>
          <w:t>practice?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Our manual study (i.e., on 342 comment transitions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and 161 uncomment transitions) reveals a list of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motivations behind the transitions on CO code.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When CO code is introduced as CO code (i.e., one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type of comment transition), the most common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motivation is to introduce new functionalities,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however developers temporarily comment out such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code since the dependent functionalities are not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complete as a result of work in progress, pending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refactoring or design changes. An interesting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exception is that, in VLC Android we find a large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number of CO code instances introduced due to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importing the source code of an external library into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the VLC codebase. Some other common usages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include copying code templates from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documentation that have CO code embedded, and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for code debugging. The transition of faded as CO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code is very straightforward, for which the primary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purpose we find is to remove CO code and clean up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codebase. For the transition of commented,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most common motivations include marking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code for later permanent removal during nontrivial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software maintenance efforts, such as refactoring,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adding new functionalities, or design change. For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the transition of uncomment, there are two primary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motivations. First, similar to the motivation of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introduced as CO code, developers uncomment CO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code to introduce the functionalities in CO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when the roadblocks are removed, i.e.,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dependent code is ready. Second, we find that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developers often uncomment CO code to revert the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changes made by previous commits in which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developers comment out source code. We also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notice that developers may uncomment CO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both intentionally and unintentionally. Developers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intentionally uncomment CO code to test new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functionality, to toggle features, or to fix bugs.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Result:- 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22"/>
          <w:szCs w:val="22"/>
          <w:rFonts w:ascii="Calibri" w:eastAsia="Calibri" w:hAnsi="Calibri" w:cs="Calibri" w:asciiTheme="minorHAnsi" w:eastAsiaTheme="minorHAnsi" w:hAnsiTheme="minorHAnsi" w:cstheme="minorBid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 this section, we summarize prior studies on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comment and source code analysis, self-admitted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technical debt and feature toggling. Comments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quality assessment and categorization. There have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been many studies on comment analysis. Here we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describe the most relevant studies that focuses on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discussing the quality of comment and performing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comment categorization. Haouari et al. [7]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proposed a taxonomy of comments that includes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categories in total. The categorization is based on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four dimensions, i.e., object, type, style and quality.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Steidl et al. [20] proposed a quality model and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metrics to assess the quality of comments and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surveyed to show the relevance of their metric to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developers in practice. In particular, they proposed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to use classification techniques to categorize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comments automatically based on a mixture of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location and purpose. Their classification approach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achieves a precision of 89% and a recall of 95% for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identifying CO code. Pascarella and Bacchelli [16]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extended the work by Steidl et al. [20] by providing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finer-grained comment categories. In addition,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Pascarella and Bacchelli experimented different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classification algorithms and showed promising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results to classify comments into six major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categories and 16 sub-categories.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44"/>
          <w:szCs w:val="44"/>
          <w:rFonts w:ascii="Calibri" w:eastAsia="Calibri" w:hAnsi="Calibri" w:cs="Calibri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Conclusion:- </w:t>
        </w:r>
      </w:ins>
    </w:p>
    <w:p>
      <w:pPr>
        <w:pStyle w:val="PO1"/>
        <w:jc w:val="left"/>
        <w:spacing w:lineRule="auto" w:line="259" w:after="160"/>
        <w:ind w:left="0" w:firstLine="0"/>
        <w:rPr>
          <w:sz w:val="44"/>
          <w:szCs w:val="44"/>
          <w:rFonts w:ascii="Calibri" w:eastAsia="Calibri" w:hAnsi="Calibri" w:cs="Calibri"/>
          <w:lang w:val="en-US"/>
        </w:rPr>
      </w:pPr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Commented-out code is cited as a controversial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coding practice. Despite the popularity of studies on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comments, CO code is often excluded in previous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studies. In this paper, we conduct the first study on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CO code and focus on its prevalence, evolution,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motivation, and potential maintenance challenges.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We develop automated solutions to detect CO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instances and track their histories in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repositories. Moreover, we perform a manual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analysis to understand the adoption of CO code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practices and the related challenges. Our study on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six open-source software systems reveals that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despite the low prevalence of CO code in a recent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version, CO code practice is actively used in certain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development phases, i.e., up to 20% of the commits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involving at least one CO code instance. Moreover,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by analyzing the evolution of CO code, we find that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while CO code introduced in the same commit does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not often co-transit again, e.g., being uncommented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together. Last, our manual analysis shows that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there exist various maintenance reasons for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developers to utilize CO code practice. This paper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presents insights on CO code practice that is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previously overlooked, and sheds light on its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prevalence and evolution in software development.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Further studies are needed to provide tooling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support to help developers better maintain and </w:t>
        </w:r>
      </w:ins>
      <w:ins w:id="133" w:author="" w:date="2020-09-19T20:17:00Z">
        <w:r>
          <w:rPr>
            <w:sz w:val="44"/>
            <w:szCs w:val="44"/>
            <w:rFonts w:ascii="Calibri" w:eastAsia="Calibri" w:hAnsi="Calibri" w:cs="Calibri"/>
          </w:rPr>
          <w:t xml:space="preserve">utilize CO code.</w:t>
        </w:r>
      </w:ins>
    </w:p>
    <w:sectPr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59D0F01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3B94D2AF"/>
    <w:lvl w:ilvl="0">
      <w:lvlJc w:val="left"/>
      <w:numFmt w:val="bullet"/>
      <w:start w:val="1"/>
      <w:suff w:val="tab"/>
      <w:pPr>
        <w:ind w:left="720" w:hanging="360"/>
        <w:rPr/>
      </w:pPr>
      <w:rPr>
        <w:rFonts w:ascii="NanumGothic" w:eastAsia="NanumGothic" w:hAnsi="NanumGothic" w:cs="NanumGothic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NanumGothic" w:eastAsia="NanumGothic" w:hAnsi="NanumGothic" w:cs="NanumGothic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NanumGothic" w:eastAsia="NanumGothic" w:hAnsi="NanumGothic" w:cs="NanumGothic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NanumGothic" w:eastAsia="NanumGothic" w:hAnsi="NanumGothic" w:cs="NanumGothic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NanumGothic" w:eastAsia="NanumGothic" w:hAnsi="NanumGothic" w:cs="NanumGothic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NanumGothic" w:eastAsia="NanumGothic" w:hAnsi="NanumGothic" w:cs="NanumGothic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NanumGothic" w:eastAsia="NanumGothic" w:hAnsi="NanumGothic" w:cs="NanumGothic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NanumGothic" w:eastAsia="NanumGothic" w:hAnsi="NanumGothic" w:cs="NanumGothic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NanumGothic" w:eastAsia="NanumGothic" w:hAnsi="NanumGothic" w:cs="NanumGothic"/>
      </w:rPr>
      <w:lvlText w:val="§"/>
    </w:lvl>
  </w:abstractNum>
  <w:abstractNum w:abstractNumId="2">
    <w:multiLevelType w:val="hybridMultilevel"/>
    <w:nsid w:val="2F000002"/>
    <w:tmpl w:val="3365765E"/>
    <w:lvl w:ilvl="0">
      <w:lvlJc w:val="left"/>
      <w:numFmt w:val="bullet"/>
      <w:start w:val="1"/>
      <w:suff w:val="tab"/>
      <w:pPr>
        <w:ind w:left="720" w:hanging="360"/>
        <w:rPr/>
      </w:pPr>
      <w:rPr>
        <w:rFonts w:ascii="NanumGothic" w:eastAsia="NanumGothic" w:hAnsi="NanumGothic" w:cs="NanumGothic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NanumGothic" w:eastAsia="NanumGothic" w:hAnsi="NanumGothic" w:cs="NanumGothic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NanumGothic" w:eastAsia="NanumGothic" w:hAnsi="NanumGothic" w:cs="NanumGothic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NanumGothic" w:eastAsia="NanumGothic" w:hAnsi="NanumGothic" w:cs="NanumGothic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NanumGothic" w:eastAsia="NanumGothic" w:hAnsi="NanumGothic" w:cs="NanumGothic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NanumGothic" w:eastAsia="NanumGothic" w:hAnsi="NanumGothic" w:cs="NanumGothic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NanumGothic" w:eastAsia="NanumGothic" w:hAnsi="NanumGothic" w:cs="NanumGothic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NanumGothic" w:eastAsia="NanumGothic" w:hAnsi="NanumGothic" w:cs="NanumGothic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NanumGothic" w:eastAsia="NanumGothic" w:hAnsi="NanumGothic" w:cs="NanumGothic"/>
      </w:rPr>
      <w:lvlText w:val="§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trackRevisions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Farooq MAgsi</dc:creator>
  <cp:lastModifiedBy/>
  <dcterms:modified xsi:type="dcterms:W3CDTF">2020-09-18T09:21:59Z</dcterms:modified>
</cp:coreProperties>
</file>